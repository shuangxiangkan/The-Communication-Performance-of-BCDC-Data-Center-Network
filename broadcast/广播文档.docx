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08" w:rsidRDefault="00787920">
      <w:del w:id="0" w:author="Kansx" w:date="2019-09-30T20:19:00Z">
        <w:r w:rsidRPr="00787920" w:rsidDel="00F95BE0">
          <w:rPr>
            <w:noProof/>
          </w:rPr>
          <w:drawing>
            <wp:inline distT="0" distB="0" distL="0" distR="0">
              <wp:extent cx="4010686" cy="785968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8521" cy="801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" w:author="Kansx" w:date="2019-09-30T20:19:00Z">
        <w:r w:rsidR="00F95BE0">
          <w:rPr>
            <w:noProof/>
          </w:rPr>
          <w:drawing>
            <wp:inline distT="0" distB="0" distL="0" distR="0" wp14:anchorId="45D87A06" wp14:editId="799B0D20">
              <wp:extent cx="3164187" cy="1067427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4462" cy="1077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87920" w:rsidRDefault="00787920" w:rsidP="00787920">
      <w:pPr>
        <w:pStyle w:val="a5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b</w:t>
      </w:r>
      <w:r>
        <w:t>cdcclient.py</w:t>
      </w:r>
      <w:r>
        <w:t>运行在</w:t>
      </w:r>
      <w:r>
        <w:rPr>
          <w:rFonts w:hint="eastAsia"/>
        </w:rPr>
        <w:t>1</w:t>
      </w:r>
      <w:r>
        <w:t>2</w:t>
      </w:r>
      <w:r>
        <w:t>台主机上的任意一台</w:t>
      </w:r>
      <w:r>
        <w:rPr>
          <w:rFonts w:hint="eastAsia"/>
        </w:rPr>
        <w:t>，</w:t>
      </w:r>
      <w:r>
        <w:t>这个程序是源节点</w:t>
      </w:r>
      <w:r>
        <w:rPr>
          <w:rFonts w:hint="eastAsia"/>
        </w:rPr>
        <w:t>，</w:t>
      </w:r>
      <w:r>
        <w:t>其向另外</w:t>
      </w:r>
      <w:r>
        <w:rPr>
          <w:rFonts w:hint="eastAsia"/>
        </w:rPr>
        <w:t>1</w:t>
      </w:r>
      <w:r>
        <w:t>1</w:t>
      </w:r>
      <w:r>
        <w:t>个结点发送数据</w:t>
      </w:r>
      <w:r>
        <w:rPr>
          <w:rFonts w:hint="eastAsia"/>
        </w:rPr>
        <w:t>。</w:t>
      </w:r>
    </w:p>
    <w:p w:rsidR="00787920" w:rsidRDefault="00787920" w:rsidP="00787920">
      <w:pPr>
        <w:pStyle w:val="a5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b</w:t>
      </w:r>
      <w:r>
        <w:t>cdcserver.py</w:t>
      </w:r>
      <w:r>
        <w:t>运行在另外</w:t>
      </w:r>
      <w:r>
        <w:t>11</w:t>
      </w:r>
      <w:r>
        <w:t>台主机上</w:t>
      </w:r>
      <w:r>
        <w:rPr>
          <w:rFonts w:hint="eastAsia"/>
        </w:rPr>
        <w:t>，</w:t>
      </w:r>
      <w:r>
        <w:t>该程序用于接收源节点发送的数据</w:t>
      </w:r>
      <w:r>
        <w:rPr>
          <w:rFonts w:hint="eastAsia"/>
        </w:rPr>
        <w:t>，</w:t>
      </w:r>
      <w:r>
        <w:t>并在结束时报告给源节点</w:t>
      </w:r>
      <w:r>
        <w:rPr>
          <w:rFonts w:hint="eastAsia"/>
        </w:rPr>
        <w:t>。</w:t>
      </w:r>
      <w:r>
        <w:t>在部署时</w:t>
      </w:r>
      <w:r>
        <w:rPr>
          <w:rFonts w:hint="eastAsia"/>
        </w:rPr>
        <w:t>，</w:t>
      </w:r>
      <w:r>
        <w:t>将程序中的</w:t>
      </w:r>
      <w:r>
        <w:t>ip</w:t>
      </w:r>
      <w:r>
        <w:t>地址替换为当前主机的</w:t>
      </w:r>
      <w:r>
        <w:t>ip</w:t>
      </w:r>
      <w:r>
        <w:t>地址</w:t>
      </w:r>
      <w:r>
        <w:rPr>
          <w:rFonts w:hint="eastAsia"/>
        </w:rPr>
        <w:t>，</w:t>
      </w:r>
      <w:r>
        <w:t>如下图所示</w:t>
      </w:r>
      <w:r w:rsidR="00137D53">
        <w:rPr>
          <w:rFonts w:hint="eastAsia"/>
        </w:rPr>
        <w:t>：</w:t>
      </w:r>
    </w:p>
    <w:p w:rsidR="00137D53" w:rsidRDefault="00137D53" w:rsidP="00137D53">
      <w:pPr>
        <w:pStyle w:val="a5"/>
        <w:ind w:left="360" w:firstLineChars="0" w:firstLine="0"/>
      </w:pPr>
      <w:r w:rsidRPr="00137D53">
        <w:rPr>
          <w:rFonts w:hint="eastAsia"/>
          <w:noProof/>
        </w:rPr>
        <w:drawing>
          <wp:inline distT="0" distB="0" distL="0" distR="0">
            <wp:extent cx="1756372" cy="43644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930" cy="4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53" w:rsidRDefault="00137D53" w:rsidP="00137D53">
      <w:pPr>
        <w:pStyle w:val="a5"/>
        <w:ind w:left="360" w:firstLineChars="0" w:firstLine="0"/>
      </w:pPr>
      <w:r>
        <w:t>也就是将</w:t>
      </w:r>
      <w:r>
        <w:rPr>
          <w:rFonts w:hint="eastAsia"/>
        </w:rPr>
        <w:t>h</w:t>
      </w:r>
      <w:r>
        <w:t>ost</w:t>
      </w:r>
      <w:r>
        <w:t>变量内容改为当前主机</w:t>
      </w:r>
      <w:r>
        <w:t>ip</w:t>
      </w:r>
      <w:r w:rsidR="00E57384">
        <w:t>地址</w:t>
      </w:r>
      <w:r w:rsidR="00E57384">
        <w:rPr>
          <w:rFonts w:hint="eastAsia"/>
        </w:rPr>
        <w:t>。</w:t>
      </w:r>
    </w:p>
    <w:p w:rsidR="00E57384" w:rsidDel="00F95BE0" w:rsidRDefault="00E57384">
      <w:pPr>
        <w:rPr>
          <w:del w:id="2" w:author="Kansx" w:date="2019-09-30T20:23:00Z"/>
        </w:rPr>
      </w:pPr>
      <w:r>
        <w:rPr>
          <w:rFonts w:hint="eastAsia"/>
        </w:rPr>
        <w:t>3</w:t>
      </w:r>
      <w:r>
        <w:t xml:space="preserve">   </w:t>
      </w:r>
      <w:ins w:id="3" w:author="Kansx" w:date="2019-09-30T20:23:00Z">
        <w:r w:rsidR="00F95BE0">
          <w:rPr>
            <w:rFonts w:hint="eastAsia"/>
            <w:kern w:val="0"/>
          </w:rPr>
          <w:t>新建一个文件夹，把所有要传输的文件都放到这个文件夹中，如</w:t>
        </w:r>
      </w:ins>
      <w:ins w:id="4" w:author="Kansx" w:date="2019-09-30T20:24:00Z">
        <w:r w:rsidR="00F95BE0">
          <w:rPr>
            <w:rFonts w:hint="eastAsia"/>
            <w:kern w:val="0"/>
          </w:rPr>
          <w:t>第一幅图的</w:t>
        </w:r>
        <w:r w:rsidR="00F95BE0">
          <w:rPr>
            <w:rFonts w:hint="eastAsia"/>
            <w:kern w:val="0"/>
          </w:rPr>
          <w:t>d</w:t>
        </w:r>
        <w:r w:rsidR="00F95BE0">
          <w:rPr>
            <w:kern w:val="0"/>
          </w:rPr>
          <w:t>ata</w:t>
        </w:r>
        <w:r w:rsidR="00F95BE0">
          <w:rPr>
            <w:kern w:val="0"/>
          </w:rPr>
          <w:t>文件夹</w:t>
        </w:r>
        <w:r w:rsidR="00F95BE0">
          <w:rPr>
            <w:rFonts w:hint="eastAsia"/>
            <w:kern w:val="0"/>
          </w:rPr>
          <w:t>。</w:t>
        </w:r>
      </w:ins>
      <w:ins w:id="5" w:author="Kansx" w:date="2019-09-30T20:25:00Z">
        <w:r w:rsidR="00F95BE0">
          <w:rPr>
            <w:rFonts w:hint="eastAsia"/>
            <w:kern w:val="0"/>
          </w:rPr>
          <w:t>然后修改</w:t>
        </w:r>
        <w:r w:rsidR="00F95BE0">
          <w:rPr>
            <w:kern w:val="0"/>
          </w:rPr>
          <w:t>bcdcclient.py</w:t>
        </w:r>
        <w:r w:rsidR="00F95BE0">
          <w:rPr>
            <w:rFonts w:hint="eastAsia"/>
            <w:kern w:val="0"/>
          </w:rPr>
          <w:t>中的第</w:t>
        </w:r>
      </w:ins>
      <w:ins w:id="6" w:author="Kansx" w:date="2019-09-30T20:26:00Z">
        <w:r w:rsidR="00F95BE0">
          <w:rPr>
            <w:kern w:val="0"/>
          </w:rPr>
          <w:t>63</w:t>
        </w:r>
      </w:ins>
      <w:ins w:id="7" w:author="Kansx" w:date="2019-09-30T20:25:00Z">
        <w:r w:rsidR="00F95BE0">
          <w:rPr>
            <w:rFonts w:hint="eastAsia"/>
            <w:kern w:val="0"/>
          </w:rPr>
          <w:t>句代码中的包含所有数据的文件夹名称，如下图所示：</w:t>
        </w:r>
      </w:ins>
      <w:del w:id="8" w:author="Kansx" w:date="2019-09-30T20:23:00Z">
        <w:r w:rsidR="000047B0" w:rsidDel="00F95BE0">
          <w:delText>data1.zip</w:delText>
        </w:r>
        <w:r w:rsidR="000047B0" w:rsidDel="00F95BE0">
          <w:delText>和</w:delText>
        </w:r>
        <w:r w:rsidR="000047B0" w:rsidDel="00F95BE0">
          <w:rPr>
            <w:rFonts w:hint="eastAsia"/>
          </w:rPr>
          <w:delText>d</w:delText>
        </w:r>
        <w:r w:rsidR="000047B0" w:rsidDel="00F95BE0">
          <w:delText>ata2.zip</w:delText>
        </w:r>
        <w:r w:rsidR="000047B0" w:rsidDel="00F95BE0">
          <w:delText>是我的测试数据</w:delText>
        </w:r>
        <w:r w:rsidR="000047B0" w:rsidDel="00F95BE0">
          <w:rPr>
            <w:rFonts w:hint="eastAsia"/>
          </w:rPr>
          <w:delText>，</w:delText>
        </w:r>
        <w:r w:rsidR="000047B0" w:rsidDel="00F95BE0">
          <w:delText>因为我这边的传输速率较小</w:delText>
        </w:r>
        <w:r w:rsidR="000047B0" w:rsidDel="00F95BE0">
          <w:rPr>
            <w:rFonts w:hint="eastAsia"/>
          </w:rPr>
          <w:delText>，</w:delText>
        </w:r>
        <w:r w:rsidR="000047B0" w:rsidDel="00F95BE0">
          <w:delText>所以我采用了比较小的数据</w:delText>
        </w:r>
        <w:r w:rsidR="000047B0" w:rsidDel="00F95BE0">
          <w:rPr>
            <w:rFonts w:hint="eastAsia"/>
          </w:rPr>
          <w:delText>，</w:delText>
        </w:r>
        <w:r w:rsidR="000047B0" w:rsidDel="00F95BE0">
          <w:delText>估计只有</w:delText>
        </w:r>
        <w:r w:rsidR="000047B0" w:rsidDel="00F95BE0">
          <w:rPr>
            <w:rFonts w:hint="eastAsia"/>
          </w:rPr>
          <w:delText>1</w:delText>
        </w:r>
        <w:r w:rsidR="000047B0" w:rsidDel="00F95BE0">
          <w:delText>M/s</w:delText>
        </w:r>
        <w:r w:rsidR="000047B0" w:rsidDel="00F95BE0">
          <w:rPr>
            <w:rFonts w:hint="eastAsia"/>
          </w:rPr>
          <w:delText>，</w:delText>
        </w:r>
        <w:r w:rsidR="000047B0" w:rsidDel="00F95BE0">
          <w:delText>你们那边要是快的话</w:delText>
        </w:r>
        <w:r w:rsidR="000047B0" w:rsidDel="00F95BE0">
          <w:rPr>
            <w:rFonts w:hint="eastAsia"/>
          </w:rPr>
          <w:delText>，</w:delText>
        </w:r>
        <w:r w:rsidR="000047B0" w:rsidDel="00F95BE0">
          <w:delText>可以选择大的数据</w:delText>
        </w:r>
        <w:r w:rsidR="000047B0" w:rsidDel="00F95BE0">
          <w:rPr>
            <w:rFonts w:hint="eastAsia"/>
          </w:rPr>
          <w:delText>。</w:delText>
        </w:r>
        <w:r w:rsidR="000047B0" w:rsidDel="00F95BE0">
          <w:delText>替换数据时</w:delText>
        </w:r>
        <w:r w:rsidR="000047B0" w:rsidDel="00F95BE0">
          <w:rPr>
            <w:rFonts w:hint="eastAsia"/>
          </w:rPr>
          <w:delText>，</w:delText>
        </w:r>
        <w:r w:rsidR="000047B0" w:rsidDel="00F95BE0">
          <w:delText>将替换下面代码</w:delText>
        </w:r>
      </w:del>
    </w:p>
    <w:p w:rsidR="000047B0" w:rsidRDefault="000047B0">
      <w:del w:id="9" w:author="Kansx" w:date="2019-09-30T20:23:00Z">
        <w:r w:rsidRPr="000047B0" w:rsidDel="00F95BE0">
          <w:rPr>
            <w:rFonts w:hint="eastAsia"/>
            <w:noProof/>
          </w:rPr>
          <w:drawing>
            <wp:inline distT="0" distB="0" distL="0" distR="0">
              <wp:extent cx="3951838" cy="572812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5003" cy="5819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95BE0" w:rsidRDefault="00F95BE0" w:rsidP="00E57384">
      <w:pPr>
        <w:rPr>
          <w:ins w:id="10" w:author="Kansx" w:date="2019-09-30T20:27:00Z"/>
        </w:rPr>
      </w:pPr>
      <w:ins w:id="11" w:author="Kansx" w:date="2019-09-30T20:26:00Z">
        <w:r>
          <w:rPr>
            <w:noProof/>
          </w:rPr>
          <w:drawing>
            <wp:inline distT="0" distB="0" distL="0" distR="0" wp14:anchorId="6401A317" wp14:editId="705D2A44">
              <wp:extent cx="3548959" cy="1523241"/>
              <wp:effectExtent l="0" t="0" r="0" b="127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67399" cy="1531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C707D" w:rsidRDefault="009C707D" w:rsidP="00E57384">
      <w:pPr>
        <w:rPr>
          <w:ins w:id="12" w:author="Kansx" w:date="2019-09-30T20:27:00Z"/>
        </w:rPr>
      </w:pPr>
      <w:ins w:id="13" w:author="Kansx" w:date="2019-09-30T20:28:00Z">
        <w:r>
          <w:t>最终要测的是从一个主机向其他</w:t>
        </w:r>
        <w:r>
          <w:rPr>
            <w:rFonts w:hint="eastAsia"/>
          </w:rPr>
          <w:t>1</w:t>
        </w:r>
        <w:r>
          <w:t>1</w:t>
        </w:r>
        <w:r>
          <w:t>台主机传输</w:t>
        </w:r>
        <w:r>
          <w:t>5G</w:t>
        </w:r>
        <w:r>
          <w:t>的数据</w:t>
        </w:r>
        <w:r>
          <w:rPr>
            <w:rFonts w:hint="eastAsia"/>
          </w:rPr>
          <w:t>,</w:t>
        </w:r>
        <w:r>
          <w:t>data</w:t>
        </w:r>
        <w:r>
          <w:t>文件夹中的数据最好分成</w:t>
        </w:r>
        <w:r>
          <w:rPr>
            <w:rFonts w:hint="eastAsia"/>
          </w:rPr>
          <w:t>5</w:t>
        </w:r>
        <w:r>
          <w:rPr>
            <w:rFonts w:hint="eastAsia"/>
          </w:rPr>
          <w:t>个</w:t>
        </w:r>
      </w:ins>
      <w:ins w:id="14" w:author="Kansx" w:date="2019-09-30T20:29:00Z">
        <w:r>
          <w:rPr>
            <w:rFonts w:hint="eastAsia"/>
          </w:rPr>
          <w:t>数据文件，每个</w:t>
        </w:r>
        <w:r>
          <w:rPr>
            <w:rFonts w:hint="eastAsia"/>
          </w:rPr>
          <w:t>1</w:t>
        </w:r>
        <w:r>
          <w:t>G</w:t>
        </w:r>
        <w:r>
          <w:t>大小</w:t>
        </w:r>
      </w:ins>
      <w:ins w:id="15" w:author="Kansx" w:date="2019-09-30T20:30:00Z">
        <w:r w:rsidR="00F232B6">
          <w:rPr>
            <w:rFonts w:hint="eastAsia"/>
          </w:rPr>
          <w:t>。</w:t>
        </w:r>
      </w:ins>
      <w:ins w:id="16" w:author="Kansx" w:date="2019-09-30T20:33:00Z">
        <w:r w:rsidR="00BF23B3">
          <w:rPr>
            <w:rFonts w:hint="eastAsia"/>
          </w:rPr>
          <w:t>这个</w:t>
        </w:r>
      </w:ins>
      <w:ins w:id="17" w:author="Kansx" w:date="2019-09-30T20:34:00Z">
        <w:r w:rsidR="00BF23B3">
          <w:rPr>
            <w:rFonts w:hint="eastAsia"/>
          </w:rPr>
          <w:t>数据包你可以问彭程要，他那边已经做好了</w:t>
        </w:r>
      </w:ins>
      <w:bookmarkStart w:id="18" w:name="_GoBack"/>
      <w:bookmarkEnd w:id="18"/>
      <w:ins w:id="19" w:author="Kansx" w:date="2019-09-30T20:33:00Z">
        <w:r w:rsidR="00BF23B3">
          <w:rPr>
            <w:rFonts w:hint="eastAsia"/>
          </w:rPr>
          <w:t>。</w:t>
        </w:r>
      </w:ins>
      <w:ins w:id="20" w:author="Kansx" w:date="2019-09-30T20:31:00Z">
        <w:r w:rsidR="00523959">
          <w:rPr>
            <w:rFonts w:hint="eastAsia"/>
          </w:rPr>
          <w:t>我发的</w:t>
        </w:r>
        <w:r w:rsidR="00523959">
          <w:rPr>
            <w:rFonts w:hint="eastAsia"/>
          </w:rPr>
          <w:t>data</w:t>
        </w:r>
        <w:r w:rsidR="00523959">
          <w:t>文件夹里面的文件都是小文件</w:t>
        </w:r>
        <w:r w:rsidR="00523959">
          <w:rPr>
            <w:rFonts w:hint="eastAsia"/>
          </w:rPr>
          <w:t>，</w:t>
        </w:r>
        <w:r w:rsidR="00523959">
          <w:t>是我这边测试用的</w:t>
        </w:r>
        <w:r w:rsidR="00523959">
          <w:rPr>
            <w:rFonts w:hint="eastAsia"/>
          </w:rPr>
          <w:t>。</w:t>
        </w:r>
      </w:ins>
    </w:p>
    <w:p w:rsidR="000047B0" w:rsidDel="00BF4411" w:rsidRDefault="000047B0" w:rsidP="00E57384">
      <w:pPr>
        <w:rPr>
          <w:del w:id="21" w:author="Kansx" w:date="2019-09-18T20:50:00Z"/>
        </w:rPr>
      </w:pPr>
      <w:del w:id="22" w:author="Kansx" w:date="2019-09-30T20:26:00Z">
        <w:r w:rsidDel="00F95BE0">
          <w:delText>也就是在</w:delText>
        </w:r>
        <w:r w:rsidRPr="000047B0" w:rsidDel="00F95BE0">
          <w:delText>bcdcclient.py</w:delText>
        </w:r>
        <w:r w:rsidDel="00F95BE0">
          <w:delText>将</w:delText>
        </w:r>
        <w:r w:rsidDel="00F95BE0">
          <w:rPr>
            <w:rFonts w:hint="eastAsia"/>
          </w:rPr>
          <w:delText>d</w:delText>
        </w:r>
        <w:r w:rsidDel="00F95BE0">
          <w:delText>ata1.zip</w:delText>
        </w:r>
        <w:r w:rsidDel="00F95BE0">
          <w:delText>替换为</w:delText>
        </w:r>
        <w:r w:rsidDel="00F95BE0">
          <w:rPr>
            <w:rFonts w:hint="eastAsia"/>
          </w:rPr>
          <w:delText>你想要传输的数据</w:delText>
        </w:r>
      </w:del>
      <w:del w:id="23" w:author="Kansx" w:date="2019-09-18T20:50:00Z">
        <w:r w:rsidDel="00BF4411">
          <w:rPr>
            <w:rFonts w:hint="eastAsia"/>
          </w:rPr>
          <w:delText>。</w:delText>
        </w:r>
      </w:del>
    </w:p>
    <w:p w:rsidR="00BF4411" w:rsidRDefault="008040E0" w:rsidP="00E57384">
      <w:pPr>
        <w:rPr>
          <w:ins w:id="24" w:author="Kansx" w:date="2019-09-18T20:52:00Z"/>
        </w:rPr>
      </w:pPr>
      <w:del w:id="25" w:author="Kansx" w:date="2019-09-18T20:50:00Z">
        <w:r w:rsidDel="00BF4411">
          <w:rPr>
            <w:rFonts w:hint="eastAsia"/>
          </w:rPr>
          <w:delText>4</w:delText>
        </w:r>
        <w:r w:rsidDel="00BF4411">
          <w:rPr>
            <w:rFonts w:hint="eastAsia"/>
          </w:rPr>
          <w:delText>．</w:delText>
        </w:r>
      </w:del>
      <w:ins w:id="26" w:author="Kansx" w:date="2019-09-18T20:50:00Z">
        <w:r w:rsidR="00BF4411">
          <w:rPr>
            <w:rFonts w:hint="eastAsia"/>
          </w:rPr>
          <w:t>4</w:t>
        </w:r>
        <w:r w:rsidR="00BF4411">
          <w:t xml:space="preserve">   hosts.txt</w:t>
        </w:r>
        <w:r w:rsidR="00BF4411">
          <w:t>中</w:t>
        </w:r>
      </w:ins>
      <w:ins w:id="27" w:author="Kansx" w:date="2019-09-18T20:51:00Z">
        <w:r w:rsidR="00BF4411">
          <w:t>存放的是其他</w:t>
        </w:r>
        <w:r w:rsidR="00BF4411">
          <w:rPr>
            <w:rFonts w:hint="eastAsia"/>
          </w:rPr>
          <w:t>1</w:t>
        </w:r>
        <w:r w:rsidR="00BF4411">
          <w:t>1</w:t>
        </w:r>
        <w:r w:rsidR="00BF4411">
          <w:t>台主机的</w:t>
        </w:r>
        <w:r w:rsidR="00BF4411">
          <w:rPr>
            <w:rFonts w:hint="eastAsia"/>
          </w:rPr>
          <w:t>i</w:t>
        </w:r>
        <w:r w:rsidR="00BF4411">
          <w:t>p</w:t>
        </w:r>
        <w:r w:rsidR="00BF4411">
          <w:t>地址</w:t>
        </w:r>
      </w:ins>
      <w:ins w:id="28" w:author="Kansx" w:date="2019-09-18T20:52:00Z">
        <w:r w:rsidR="00BF4411">
          <w:rPr>
            <w:rFonts w:hint="eastAsia"/>
          </w:rPr>
          <w:t>，和</w:t>
        </w:r>
        <w:r w:rsidR="00BF4411">
          <w:rPr>
            <w:rFonts w:hint="eastAsia"/>
          </w:rPr>
          <w:t>2</w:t>
        </w:r>
        <w:r w:rsidR="00BF4411">
          <w:t>中的一一对应</w:t>
        </w:r>
        <w:r w:rsidR="00BF4411">
          <w:rPr>
            <w:rFonts w:hint="eastAsia"/>
          </w:rPr>
          <w:t>，</w:t>
        </w:r>
        <w:r w:rsidR="00BF4411">
          <w:t>如下所示</w:t>
        </w:r>
        <w:r w:rsidR="00BF4411">
          <w:rPr>
            <w:rFonts w:hint="eastAsia"/>
          </w:rPr>
          <w:t>，</w:t>
        </w:r>
        <w:r w:rsidR="00BF4411">
          <w:t>一行一个</w:t>
        </w:r>
        <w:r w:rsidR="00BF4411">
          <w:rPr>
            <w:rFonts w:hint="eastAsia"/>
          </w:rPr>
          <w:t>：</w:t>
        </w:r>
      </w:ins>
    </w:p>
    <w:p w:rsidR="00BF4411" w:rsidRDefault="00BF4411" w:rsidP="00E57384">
      <w:pPr>
        <w:rPr>
          <w:ins w:id="29" w:author="Kansx" w:date="2019-09-18T20:53:00Z"/>
        </w:rPr>
      </w:pPr>
      <w:ins w:id="30" w:author="Kansx" w:date="2019-09-18T20:53:00Z">
        <w:r w:rsidRPr="00BF4411">
          <w:rPr>
            <w:rFonts w:hint="eastAsia"/>
            <w:noProof/>
          </w:rPr>
          <w:drawing>
            <wp:inline distT="0" distB="0" distL="0" distR="0">
              <wp:extent cx="3051018" cy="1592094"/>
              <wp:effectExtent l="0" t="0" r="0" b="825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97889" cy="16165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25846" w:rsidRDefault="00BF4411" w:rsidP="00E57384">
      <w:pPr>
        <w:rPr>
          <w:ins w:id="31" w:author="Kansx" w:date="2019-09-18T20:54:00Z"/>
        </w:rPr>
      </w:pPr>
      <w:ins w:id="32" w:author="Kansx" w:date="2019-09-18T20:53:00Z">
        <w:r>
          <w:t xml:space="preserve">5 </w:t>
        </w:r>
        <w:r w:rsidR="00625846">
          <w:t>部署</w:t>
        </w:r>
      </w:ins>
      <w:ins w:id="33" w:author="Kansx" w:date="2019-09-18T20:54:00Z">
        <w:r w:rsidR="00625846">
          <w:t>时</w:t>
        </w:r>
      </w:ins>
      <w:ins w:id="34" w:author="Kansx" w:date="2019-09-18T20:53:00Z">
        <w:r>
          <w:rPr>
            <w:rFonts w:hint="eastAsia"/>
          </w:rPr>
          <w:t>，</w:t>
        </w:r>
        <w:r>
          <w:t>将</w:t>
        </w:r>
        <w:r w:rsidR="00625846" w:rsidRPr="00625846">
          <w:t>bcdcclient.py</w:t>
        </w:r>
        <w:r w:rsidR="00625846">
          <w:rPr>
            <w:rFonts w:hint="eastAsia"/>
          </w:rPr>
          <w:t>，</w:t>
        </w:r>
        <w:r w:rsidR="00625846">
          <w:t>data</w:t>
        </w:r>
      </w:ins>
      <w:ins w:id="35" w:author="Kansx" w:date="2019-09-18T20:54:00Z">
        <w:r w:rsidR="00625846">
          <w:t>.zip</w:t>
        </w:r>
        <w:r w:rsidR="00625846">
          <w:t>和</w:t>
        </w:r>
        <w:r w:rsidR="00625846">
          <w:t>hosts.txt</w:t>
        </w:r>
        <w:r w:rsidR="00625846">
          <w:t>放在同一个文件夹中</w:t>
        </w:r>
      </w:ins>
    </w:p>
    <w:p w:rsidR="00625846" w:rsidRDefault="00625846" w:rsidP="00E57384">
      <w:pPr>
        <w:rPr>
          <w:ins w:id="36" w:author="Kansx" w:date="2019-09-18T20:56:00Z"/>
        </w:rPr>
      </w:pPr>
      <w:ins w:id="37" w:author="Kansx" w:date="2019-09-18T20:54:00Z">
        <w:r>
          <w:t xml:space="preserve">6 </w:t>
        </w:r>
        <w:r>
          <w:t>部署时</w:t>
        </w:r>
        <w:r>
          <w:rPr>
            <w:rFonts w:hint="eastAsia"/>
          </w:rPr>
          <w:t>，</w:t>
        </w:r>
        <w:r>
          <w:t>先将</w:t>
        </w:r>
        <w:r>
          <w:rPr>
            <w:rFonts w:hint="eastAsia"/>
          </w:rPr>
          <w:t>1</w:t>
        </w:r>
        <w:r>
          <w:t>1</w:t>
        </w:r>
        <w:r>
          <w:t>台上面的</w:t>
        </w:r>
        <w:r>
          <w:rPr>
            <w:rFonts w:hint="eastAsia"/>
          </w:rPr>
          <w:t>b</w:t>
        </w:r>
        <w:r>
          <w:t>cdcserver.py</w:t>
        </w:r>
      </w:ins>
      <w:ins w:id="38" w:author="Kansx" w:date="2019-09-18T20:55:00Z">
        <w:r>
          <w:t>运行起来</w:t>
        </w:r>
        <w:r>
          <w:rPr>
            <w:rFonts w:hint="eastAsia"/>
          </w:rPr>
          <w:t>，</w:t>
        </w:r>
        <w:r>
          <w:t>然后</w:t>
        </w:r>
        <w:r>
          <w:rPr>
            <w:rFonts w:hint="eastAsia"/>
          </w:rPr>
          <w:t>再</w:t>
        </w:r>
        <w:r>
          <w:t>运行</w:t>
        </w:r>
        <w:r>
          <w:t>bcdcclient.py</w:t>
        </w:r>
        <w:r>
          <w:rPr>
            <w:rFonts w:hint="eastAsia"/>
          </w:rPr>
          <w:t>，</w:t>
        </w:r>
      </w:ins>
    </w:p>
    <w:p w:rsidR="008040E0" w:rsidRDefault="008040E0" w:rsidP="00E57384">
      <w:del w:id="39" w:author="Kansx" w:date="2019-09-18T20:50:00Z">
        <w:r w:rsidDel="00BF4411">
          <w:rPr>
            <w:rFonts w:hint="eastAsia"/>
          </w:rPr>
          <w:delText xml:space="preserve"> </w:delText>
        </w:r>
        <w:r w:rsidDel="00BF4411">
          <w:delText>Hos</w:delText>
        </w:r>
      </w:del>
      <w:del w:id="40" w:author="Kansx" w:date="2019-09-18T20:49:00Z">
        <w:r w:rsidDel="008040E0">
          <w:delText>ts.t</w:delText>
        </w:r>
      </w:del>
    </w:p>
    <w:sectPr w:rsidR="0080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28" w:rsidRDefault="00CA1728" w:rsidP="00787920">
      <w:r>
        <w:separator/>
      </w:r>
    </w:p>
  </w:endnote>
  <w:endnote w:type="continuationSeparator" w:id="0">
    <w:p w:rsidR="00CA1728" w:rsidRDefault="00CA1728" w:rsidP="0078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28" w:rsidRDefault="00CA1728" w:rsidP="00787920">
      <w:r>
        <w:separator/>
      </w:r>
    </w:p>
  </w:footnote>
  <w:footnote w:type="continuationSeparator" w:id="0">
    <w:p w:rsidR="00CA1728" w:rsidRDefault="00CA1728" w:rsidP="00787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80F94"/>
    <w:multiLevelType w:val="hybridMultilevel"/>
    <w:tmpl w:val="09A8E3DE"/>
    <w:lvl w:ilvl="0" w:tplc="60F2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sx">
    <w15:presenceInfo w15:providerId="None" w15:userId="Kans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09"/>
    <w:rsid w:val="000047B0"/>
    <w:rsid w:val="00137D53"/>
    <w:rsid w:val="001D0E09"/>
    <w:rsid w:val="00523959"/>
    <w:rsid w:val="00625846"/>
    <w:rsid w:val="00787920"/>
    <w:rsid w:val="008040E0"/>
    <w:rsid w:val="009C707D"/>
    <w:rsid w:val="00BF23B3"/>
    <w:rsid w:val="00BF4411"/>
    <w:rsid w:val="00C9404C"/>
    <w:rsid w:val="00CA1728"/>
    <w:rsid w:val="00D14E08"/>
    <w:rsid w:val="00E57384"/>
    <w:rsid w:val="00F21D44"/>
    <w:rsid w:val="00F232B6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BCABB-1F27-4294-A70C-688325B5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920"/>
    <w:rPr>
      <w:sz w:val="18"/>
      <w:szCs w:val="18"/>
    </w:rPr>
  </w:style>
  <w:style w:type="paragraph" w:styleId="a5">
    <w:name w:val="List Paragraph"/>
    <w:basedOn w:val="a"/>
    <w:uiPriority w:val="34"/>
    <w:qFormat/>
    <w:rsid w:val="00787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11</cp:revision>
  <dcterms:created xsi:type="dcterms:W3CDTF">2019-09-18T12:32:00Z</dcterms:created>
  <dcterms:modified xsi:type="dcterms:W3CDTF">2019-09-30T12:34:00Z</dcterms:modified>
</cp:coreProperties>
</file>